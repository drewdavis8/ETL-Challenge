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5A29" w14:textId="77C10099" w:rsidR="009D58A1" w:rsidRPr="009D58A1" w:rsidRDefault="00B72D24" w:rsidP="009D58A1">
      <w:pPr>
        <w:rPr>
          <w:rFonts w:ascii="Times New Roman" w:eastAsia="Times New Roman" w:hAnsi="Times New Roman" w:cs="Times New Roman"/>
        </w:rPr>
      </w:pPr>
      <w:r w:rsidRPr="009D58A1">
        <w:rPr>
          <w:rFonts w:ascii="Arial" w:eastAsia="Times New Roman" w:hAnsi="Arial" w:cs="Arial"/>
          <w:noProof/>
          <w:color w:val="000000"/>
          <w:sz w:val="22"/>
          <w:szCs w:val="22"/>
          <w:bdr w:val="none" w:sz="0" w:space="0" w:color="auto" w:frame="1"/>
        </w:rPr>
        <w:drawing>
          <wp:anchor distT="0" distB="0" distL="114300" distR="114300" simplePos="0" relativeHeight="251660288" behindDoc="0" locked="0" layoutInCell="1" allowOverlap="1" wp14:anchorId="3E64895E" wp14:editId="6CA84C86">
            <wp:simplePos x="0" y="0"/>
            <wp:positionH relativeFrom="margin">
              <wp:posOffset>653258</wp:posOffset>
            </wp:positionH>
            <wp:positionV relativeFrom="margin">
              <wp:posOffset>-634051</wp:posOffset>
            </wp:positionV>
            <wp:extent cx="1055370" cy="1033145"/>
            <wp:effectExtent l="0" t="0" r="0" b="0"/>
            <wp:wrapSquare wrapText="bothSides"/>
            <wp:docPr id="1" name="Picture 1" descr="A pineapple with a banana pe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neapple with a banana peel&#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16905" b="17604"/>
                    <a:stretch/>
                  </pic:blipFill>
                  <pic:spPr bwMode="auto">
                    <a:xfrm>
                      <a:off x="0" y="0"/>
                      <a:ext cx="1055370" cy="1033145"/>
                    </a:xfrm>
                    <a:prstGeom prst="rect">
                      <a:avLst/>
                    </a:prstGeom>
                    <a:noFill/>
                    <a:ln>
                      <a:noFill/>
                    </a:ln>
                    <a:extLst>
                      <a:ext uri="{53640926-AAD7-44D8-BBD7-CCE9431645EC}">
                        <a14:shadowObscured xmlns:a14="http://schemas.microsoft.com/office/drawing/2010/main"/>
                      </a:ext>
                    </a:extLst>
                  </pic:spPr>
                </pic:pic>
              </a:graphicData>
            </a:graphic>
          </wp:anchor>
        </w:drawing>
      </w:r>
      <w:r w:rsidR="009D58A1">
        <w:rPr>
          <w:rFonts w:ascii="Arial" w:eastAsia="Times New Roman" w:hAnsi="Arial" w:cs="Arial"/>
          <w:noProof/>
          <w:color w:val="000000"/>
          <w:sz w:val="22"/>
          <w:szCs w:val="22"/>
        </w:rPr>
        <mc:AlternateContent>
          <mc:Choice Requires="wps">
            <w:drawing>
              <wp:anchor distT="0" distB="0" distL="114300" distR="114300" simplePos="0" relativeHeight="251659264" behindDoc="0" locked="0" layoutInCell="1" allowOverlap="1" wp14:anchorId="28B081E7" wp14:editId="53A54504">
                <wp:simplePos x="0" y="0"/>
                <wp:positionH relativeFrom="column">
                  <wp:posOffset>753326</wp:posOffset>
                </wp:positionH>
                <wp:positionV relativeFrom="paragraph">
                  <wp:posOffset>-245012</wp:posOffset>
                </wp:positionV>
                <wp:extent cx="5074920" cy="64008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5074920" cy="640080"/>
                        </a:xfrm>
                        <a:prstGeom prst="rect">
                          <a:avLst/>
                        </a:prstGeom>
                        <a:solidFill>
                          <a:schemeClr val="lt1"/>
                        </a:solidFill>
                        <a:ln w="6350">
                          <a:noFill/>
                        </a:ln>
                      </wps:spPr>
                      <wps:txb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081E7" id="_x0000_t202" coordsize="21600,21600" o:spt="202" path="m,l,21600r21600,l21600,xe">
                <v:stroke joinstyle="miter"/>
                <v:path gradientshapeok="t" o:connecttype="rect"/>
              </v:shapetype>
              <v:shape id="Text Box 2" o:spid="_x0000_s1026" type="#_x0000_t202" style="position:absolute;margin-left:59.3pt;margin-top:-19.3pt;width:399.6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" fillcolor="white [3201]" stroked="f" strokeweight=".5pt">
                <v:textbo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v:textbox>
              </v:shape>
            </w:pict>
          </mc:Fallback>
        </mc:AlternateContent>
      </w:r>
      <w:r w:rsidR="009D58A1" w:rsidRPr="009D58A1">
        <w:rPr>
          <w:rFonts w:ascii="Arial" w:eastAsia="Times New Roman" w:hAnsi="Arial" w:cs="Arial"/>
          <w:color w:val="000000"/>
          <w:sz w:val="22"/>
          <w:szCs w:val="22"/>
          <w:bdr w:val="none" w:sz="0" w:space="0" w:color="auto" w:frame="1"/>
        </w:rPr>
        <w:fldChar w:fldCharType="begin"/>
      </w:r>
      <w:r w:rsidR="009D58A1" w:rsidRPr="009D58A1">
        <w:rPr>
          <w:rFonts w:ascii="Arial" w:eastAsia="Times New Roman" w:hAnsi="Arial" w:cs="Arial"/>
          <w:color w:val="000000"/>
          <w:sz w:val="22"/>
          <w:szCs w:val="22"/>
          <w:bdr w:val="none" w:sz="0" w:space="0" w:color="auto" w:frame="1"/>
        </w:rPr>
        <w:instrText xml:space="preserve"> INCLUDEPICTURE "https://lh6.googleusercontent.com/QZCJqgFlRMZxy4TrthmSx0uw0bXVFp5jxQJyqOkXFzccU1eRy9qB5CXeT8bdH-8qNSYT9XUl-zplFYY-TdXL1ERadQoaKZGfuXtvfcUnFrkY4eCwH4M1smV53je_eNvC0PCwMQUn" \* MERGEFORMATINET </w:instrText>
      </w:r>
      <w:r w:rsidR="00334A01">
        <w:rPr>
          <w:rFonts w:ascii="Arial" w:eastAsia="Times New Roman" w:hAnsi="Arial" w:cs="Arial"/>
          <w:color w:val="000000"/>
          <w:sz w:val="22"/>
          <w:szCs w:val="22"/>
          <w:bdr w:val="none" w:sz="0" w:space="0" w:color="auto" w:frame="1"/>
        </w:rPr>
        <w:fldChar w:fldCharType="separate"/>
      </w:r>
      <w:r w:rsidR="009D58A1" w:rsidRPr="009D58A1">
        <w:rPr>
          <w:rFonts w:ascii="Arial" w:eastAsia="Times New Roman" w:hAnsi="Arial" w:cs="Arial"/>
          <w:color w:val="000000"/>
          <w:sz w:val="22"/>
          <w:szCs w:val="22"/>
          <w:bdr w:val="none" w:sz="0" w:space="0" w:color="auto" w:frame="1"/>
        </w:rPr>
        <w:fldChar w:fldCharType="end"/>
      </w:r>
    </w:p>
    <w:p w14:paraId="2BB8A208" w14:textId="172C7F71" w:rsidR="00B853D1" w:rsidRDefault="00334A01"/>
    <w:p w14:paraId="2121C4A1" w14:textId="1035CA7D" w:rsidR="009D58A1" w:rsidRDefault="009D58A1"/>
    <w:p w14:paraId="7AA5D41B" w14:textId="46C70093" w:rsidR="009D58A1" w:rsidRDefault="009D58A1"/>
    <w:p w14:paraId="5B6DEF7A" w14:textId="208C4614" w:rsidR="009D58A1" w:rsidRDefault="009D58A1">
      <w:r w:rsidRPr="009D58A1">
        <w:rPr>
          <w:b/>
          <w:bCs/>
        </w:rPr>
        <w:t>Title:</w:t>
      </w:r>
      <w:r w:rsidR="00D25B47">
        <w:t xml:space="preserve"> Potential investment in marijuana </w:t>
      </w:r>
      <w:commentRangeStart w:id="0"/>
      <w:r w:rsidR="00D25B47">
        <w:t xml:space="preserve">dispensary </w:t>
      </w:r>
      <w:commentRangeEnd w:id="0"/>
      <w:r w:rsidR="00334A01">
        <w:rPr>
          <w:rStyle w:val="CommentReference"/>
        </w:rPr>
        <w:commentReference w:id="0"/>
      </w:r>
    </w:p>
    <w:p w14:paraId="2399BCC6" w14:textId="5BEBC51B" w:rsidR="009D58A1" w:rsidRDefault="009D58A1"/>
    <w:p w14:paraId="7EF59118" w14:textId="4AEDE62E" w:rsidR="009D58A1" w:rsidRDefault="009D58A1">
      <w:pPr>
        <w:rPr>
          <w:b/>
          <w:bCs/>
        </w:rPr>
      </w:pPr>
      <w:r>
        <w:rPr>
          <w:b/>
          <w:bCs/>
        </w:rPr>
        <w:t>Executive Summary:</w:t>
      </w:r>
      <w:r w:rsidR="00D25B47">
        <w:rPr>
          <w:b/>
          <w:bCs/>
        </w:rPr>
        <w:t xml:space="preserve"> </w:t>
      </w:r>
      <w:r w:rsidR="00D25B47">
        <w:t xml:space="preserve">We have been recruited by investment firm </w:t>
      </w:r>
      <w:del w:id="1" w:author="marc leslie" w:date="2021-06-16T09:14:00Z">
        <w:r w:rsidR="00D25B47" w:rsidDel="00334A01">
          <w:delText xml:space="preserve">in order to </w:delText>
        </w:r>
      </w:del>
      <w:r w:rsidR="00D25B47">
        <w:t>seek</w:t>
      </w:r>
      <w:ins w:id="2" w:author="marc leslie" w:date="2021-06-16T09:14:00Z">
        <w:r w:rsidR="00334A01">
          <w:t>ing</w:t>
        </w:r>
      </w:ins>
      <w:r w:rsidR="00D25B47">
        <w:t xml:space="preserve"> an opportunity to locate and create a lucrative dispensary.  An optimal location will be determined among one of the 34 states and</w:t>
      </w:r>
      <w:del w:id="3" w:author="marc leslie" w:date="2021-06-16T09:14:00Z">
        <w:r w:rsidR="00D25B47" w:rsidDel="00334A01">
          <w:delText>/or</w:delText>
        </w:r>
      </w:del>
      <w:r w:rsidR="00D25B47">
        <w:t xml:space="preserve"> territories that have legalized recreational marijuana in order to turn a profit and return on investment.</w:t>
      </w:r>
    </w:p>
    <w:p w14:paraId="1F6A0058" w14:textId="409BEC49" w:rsidR="009D58A1" w:rsidRDefault="009D58A1">
      <w:pPr>
        <w:rPr>
          <w:b/>
          <w:bCs/>
        </w:rPr>
      </w:pPr>
    </w:p>
    <w:p w14:paraId="38C48ED4" w14:textId="28D2945C" w:rsidR="009D58A1" w:rsidRPr="00D25B47" w:rsidRDefault="00D25B47">
      <w:r>
        <w:rPr>
          <w:b/>
          <w:bCs/>
        </w:rPr>
        <w:t xml:space="preserve">1: </w:t>
      </w:r>
      <w:r w:rsidR="009D58A1">
        <w:rPr>
          <w:b/>
          <w:bCs/>
        </w:rPr>
        <w:t>Introduction:</w:t>
      </w:r>
      <w:r>
        <w:rPr>
          <w:b/>
          <w:bCs/>
        </w:rPr>
        <w:t xml:space="preserve"> </w:t>
      </w:r>
      <w:r>
        <w:t xml:space="preserve">This report is composed of planning, research, and implementing factors that play a role in </w:t>
      </w:r>
      <w:del w:id="4" w:author="marc leslie" w:date="2021-06-16T09:14:00Z">
        <w:r w:rsidDel="00334A01">
          <w:delText>order to maximize</w:delText>
        </w:r>
      </w:del>
      <w:ins w:id="5" w:author="marc leslie" w:date="2021-06-16T09:14:00Z">
        <w:r w:rsidR="00334A01">
          <w:t>creating</w:t>
        </w:r>
      </w:ins>
      <w:r>
        <w:t xml:space="preserve"> a successful dispensary. A variety of data set have been located that provide many variables to consider. </w:t>
      </w:r>
      <w:r w:rsidR="00392A75">
        <w:t>While restraints were discovered through research and testing, a conclusion was determined to best suit the investors.</w:t>
      </w:r>
      <w:r>
        <w:t xml:space="preserve"> </w:t>
      </w:r>
    </w:p>
    <w:p w14:paraId="1912253C" w14:textId="682B244B" w:rsidR="009D58A1" w:rsidRDefault="009D58A1">
      <w:pPr>
        <w:rPr>
          <w:b/>
          <w:bCs/>
        </w:rPr>
      </w:pPr>
    </w:p>
    <w:p w14:paraId="5A1C459C" w14:textId="196EA2E1" w:rsidR="009D58A1" w:rsidRDefault="00D25B47">
      <w:pPr>
        <w:rPr>
          <w:b/>
          <w:bCs/>
        </w:rPr>
      </w:pPr>
      <w:r>
        <w:rPr>
          <w:b/>
          <w:bCs/>
        </w:rPr>
        <w:t xml:space="preserve">2: </w:t>
      </w:r>
      <w:r w:rsidR="009D58A1">
        <w:rPr>
          <w:b/>
          <w:bCs/>
        </w:rPr>
        <w:t>Methodology</w:t>
      </w:r>
    </w:p>
    <w:p w14:paraId="69037C6F" w14:textId="45C9AB01" w:rsidR="009D58A1" w:rsidRDefault="009D58A1">
      <w:pPr>
        <w:rPr>
          <w:b/>
          <w:bCs/>
        </w:rPr>
      </w:pPr>
    </w:p>
    <w:p w14:paraId="64B228CB" w14:textId="05722F8B" w:rsidR="009D58A1" w:rsidRDefault="009D58A1">
      <w:pPr>
        <w:rPr>
          <w:b/>
          <w:bCs/>
        </w:rPr>
      </w:pPr>
      <w:r>
        <w:rPr>
          <w:b/>
          <w:bCs/>
        </w:rPr>
        <w:tab/>
      </w:r>
      <w:r w:rsidR="00D25B47">
        <w:rPr>
          <w:b/>
          <w:bCs/>
        </w:rPr>
        <w:t xml:space="preserve">2.1 </w:t>
      </w:r>
      <w:r>
        <w:rPr>
          <w:b/>
          <w:bCs/>
        </w:rPr>
        <w:t>Experimental/Sampling Design:</w:t>
      </w:r>
    </w:p>
    <w:p w14:paraId="0896A444" w14:textId="50E0886B" w:rsidR="00392A75" w:rsidRDefault="00392A75" w:rsidP="00334A01">
      <w:pPr>
        <w:ind w:left="720"/>
        <w:rPr>
          <w:ins w:id="6" w:author="marc leslie" w:date="2021-06-16T09:15:00Z"/>
        </w:rPr>
      </w:pPr>
      <w:r>
        <w:t xml:space="preserve">Data samples </w:t>
      </w:r>
      <w:r w:rsidR="005513E8">
        <w:t xml:space="preserve">(both raw and aggregate) </w:t>
      </w:r>
      <w:del w:id="7" w:author="marc leslie" w:date="2021-06-16T09:15:00Z">
        <w:r w:rsidDel="00334A01">
          <w:delText>w</w:delText>
        </w:r>
        <w:r w:rsidR="005513E8" w:rsidDel="00334A01">
          <w:delText xml:space="preserve">as </w:delText>
        </w:r>
      </w:del>
      <w:ins w:id="8" w:author="marc leslie" w:date="2021-06-16T09:15:00Z">
        <w:r w:rsidR="00334A01">
          <w:t>were</w:t>
        </w:r>
        <w:r w:rsidR="00334A01">
          <w:t xml:space="preserve"> </w:t>
        </w:r>
      </w:ins>
      <w:r w:rsidR="005513E8">
        <w:t>explored</w:t>
      </w:r>
      <w:r>
        <w:t xml:space="preserve"> from </w:t>
      </w:r>
      <w:del w:id="9" w:author="marc leslie" w:date="2021-06-16T09:16:00Z">
        <w:r w:rsidDel="00334A01">
          <w:delText>thirty-four</w:delText>
        </w:r>
      </w:del>
      <w:ins w:id="10" w:author="marc leslie" w:date="2021-06-16T09:16:00Z">
        <w:r w:rsidR="00334A01">
          <w:t>34</w:t>
        </w:r>
      </w:ins>
      <w:r>
        <w:t xml:space="preserve"> states and territories that have legalized marijuana. Research is driven by </w:t>
      </w:r>
      <w:r w:rsidR="005513E8">
        <w:t>multiple</w:t>
      </w:r>
      <w:r>
        <w:t xml:space="preserve"> Comma Separate</w:t>
      </w:r>
      <w:ins w:id="11" w:author="marc leslie" w:date="2021-06-16T09:16:00Z">
        <w:r w:rsidR="00334A01">
          <w:t>d</w:t>
        </w:r>
      </w:ins>
      <w:r>
        <w:t xml:space="preserve"> Values</w:t>
      </w:r>
      <w:ins w:id="12" w:author="marc leslie" w:date="2021-06-16T09:16:00Z">
        <w:r w:rsidR="00334A01">
          <w:t xml:space="preserve"> </w:t>
        </w:r>
      </w:ins>
      <w:r>
        <w:t>(.csv) files located from various State managed Department of Treasury websites. The .csv files provided data includ</w:t>
      </w:r>
      <w:del w:id="13" w:author="marc leslie" w:date="2021-06-16T09:17:00Z">
        <w:r w:rsidDel="00334A01">
          <w:delText>ed</w:delText>
        </w:r>
      </w:del>
      <w:ins w:id="14" w:author="marc leslie" w:date="2021-06-16T09:17:00Z">
        <w:r w:rsidR="00334A01">
          <w:t>ing</w:t>
        </w:r>
      </w:ins>
      <w:r>
        <w:t xml:space="preserve"> lines of revenue, taxable revenue, and sales. While some of these datasets </w:t>
      </w:r>
      <w:del w:id="15" w:author="marc leslie" w:date="2021-06-16T09:17:00Z">
        <w:r w:rsidDel="00334A01">
          <w:delText>were dated</w:delText>
        </w:r>
      </w:del>
      <w:ins w:id="16" w:author="marc leslie" w:date="2021-06-16T09:17:00Z">
        <w:r w:rsidR="00334A01">
          <w:t>went</w:t>
        </w:r>
      </w:ins>
      <w:r>
        <w:t xml:space="preserve"> as far back </w:t>
      </w:r>
      <w:del w:id="17" w:author="marc leslie" w:date="2021-06-16T09:17:00Z">
        <w:r w:rsidDel="00334A01">
          <w:delText>to</w:delText>
        </w:r>
      </w:del>
      <w:ins w:id="18" w:author="marc leslie" w:date="2021-06-16T09:17:00Z">
        <w:r w:rsidR="00334A01">
          <w:t>as</w:t>
        </w:r>
      </w:ins>
      <w:r>
        <w:t xml:space="preserve"> 2014, we focused on more recent data that included calendar years 2019 into 2021. </w:t>
      </w:r>
    </w:p>
    <w:p w14:paraId="583FCAA2" w14:textId="77777777" w:rsidR="00334A01" w:rsidRDefault="00334A01" w:rsidP="00334A01">
      <w:pPr>
        <w:ind w:left="720"/>
        <w:pPrChange w:id="19" w:author="marc leslie" w:date="2021-06-16T09:15:00Z">
          <w:pPr/>
        </w:pPrChange>
      </w:pPr>
    </w:p>
    <w:p w14:paraId="17C44B50" w14:textId="72379585" w:rsidR="00392A75" w:rsidRPr="00392A75" w:rsidRDefault="00392A75" w:rsidP="00334A01">
      <w:pPr>
        <w:ind w:left="720"/>
        <w:pPrChange w:id="20" w:author="marc leslie" w:date="2021-06-16T09:15:00Z">
          <w:pPr/>
        </w:pPrChange>
      </w:pPr>
      <w:r>
        <w:t xml:space="preserve">An additional dataset </w:t>
      </w:r>
      <w:r w:rsidR="00B72D24">
        <w:t>was extracted</w:t>
      </w:r>
      <w:r>
        <w:t xml:space="preserve"> from the United States National Census Bureau. This allows us to determine population within specific states or regions in order to reach more individuals who are potential clients.</w:t>
      </w:r>
    </w:p>
    <w:p w14:paraId="04452970" w14:textId="7F4007FB" w:rsidR="009D58A1" w:rsidRDefault="009D58A1">
      <w:pPr>
        <w:rPr>
          <w:b/>
          <w:bCs/>
        </w:rPr>
      </w:pPr>
    </w:p>
    <w:p w14:paraId="538473CB" w14:textId="5DE4418B" w:rsidR="009D58A1" w:rsidRDefault="009D58A1">
      <w:pPr>
        <w:rPr>
          <w:b/>
          <w:bCs/>
        </w:rPr>
      </w:pPr>
      <w:r>
        <w:rPr>
          <w:b/>
          <w:bCs/>
        </w:rPr>
        <w:tab/>
      </w:r>
      <w:r w:rsidR="00D25B47">
        <w:rPr>
          <w:b/>
          <w:bCs/>
        </w:rPr>
        <w:t xml:space="preserve">2.2 </w:t>
      </w:r>
      <w:r>
        <w:rPr>
          <w:b/>
          <w:bCs/>
        </w:rPr>
        <w:t>Data Analysis:</w:t>
      </w:r>
      <w:r w:rsidR="00996759">
        <w:rPr>
          <w:b/>
          <w:bCs/>
        </w:rPr>
        <w:t xml:space="preserve"> </w:t>
      </w:r>
    </w:p>
    <w:p w14:paraId="011488E3" w14:textId="6AD4B0D7" w:rsidR="00A9241C" w:rsidRDefault="00421E40" w:rsidP="00334A01">
      <w:pPr>
        <w:ind w:left="720"/>
        <w:pPrChange w:id="21" w:author="marc leslie" w:date="2021-06-16T09:17:00Z">
          <w:pPr/>
        </w:pPrChange>
      </w:pPr>
      <w:r>
        <w:t xml:space="preserve">Data </w:t>
      </w:r>
      <w:del w:id="22" w:author="marc leslie" w:date="2021-06-16T09:17:00Z">
        <w:r w:rsidDel="00334A01">
          <w:delText xml:space="preserve">was </w:delText>
        </w:r>
      </w:del>
      <w:ins w:id="23" w:author="marc leslie" w:date="2021-06-16T09:17:00Z">
        <w:r w:rsidR="00334A01">
          <w:t>were</w:t>
        </w:r>
        <w:r w:rsidR="00334A01">
          <w:t xml:space="preserve"> </w:t>
        </w:r>
      </w:ins>
      <w:r>
        <w:t xml:space="preserve">analyzed </w:t>
      </w:r>
      <w:r w:rsidR="005513E8">
        <w:t>and written using</w:t>
      </w:r>
      <w:r>
        <w:t xml:space="preserve"> methods that require reworking the data</w:t>
      </w:r>
      <w:r w:rsidR="005513E8">
        <w:t xml:space="preserve"> in Postgres</w:t>
      </w:r>
      <w:r>
        <w:t xml:space="preserve"> from .csv to SQLs databases. These files were then cleaned and </w:t>
      </w:r>
      <w:r w:rsidR="005513E8">
        <w:t xml:space="preserve">inserted using a Pandas method while writing in a python style code. SQL Alchemy was then used to </w:t>
      </w:r>
      <w:r w:rsidR="002A602A">
        <w:t xml:space="preserve">transform the </w:t>
      </w:r>
      <w:r w:rsidR="005513E8">
        <w:t>data into</w:t>
      </w:r>
      <w:r>
        <w:t xml:space="preserve"> SQL </w:t>
      </w:r>
      <w:r w:rsidR="005513E8">
        <w:t>tables</w:t>
      </w:r>
      <w:r>
        <w:t xml:space="preserve"> in order to merge the data </w:t>
      </w:r>
      <w:r w:rsidR="00A9241C">
        <w:t>from states</w:t>
      </w:r>
      <w:r>
        <w:t xml:space="preserve"> </w:t>
      </w:r>
      <w:r w:rsidR="005513E8">
        <w:t xml:space="preserve">where </w:t>
      </w:r>
      <w:r w:rsidR="00A9241C">
        <w:t xml:space="preserve">marijuana is legal. States that have not legalized the usage of marijuana </w:t>
      </w:r>
      <w:del w:id="24" w:author="marc leslie" w:date="2021-06-16T09:18:00Z">
        <w:r w:rsidR="00A9241C" w:rsidDel="00334A01">
          <w:delText xml:space="preserve">was </w:delText>
        </w:r>
      </w:del>
      <w:ins w:id="25" w:author="marc leslie" w:date="2021-06-16T09:18:00Z">
        <w:r w:rsidR="00334A01">
          <w:t>were</w:t>
        </w:r>
        <w:r w:rsidR="00334A01">
          <w:t xml:space="preserve"> </w:t>
        </w:r>
      </w:ins>
      <w:r w:rsidR="00A9241C">
        <w:t xml:space="preserve">scrubbed and not used. Census data was accessed and </w:t>
      </w:r>
      <w:commentRangeStart w:id="26"/>
      <w:r w:rsidR="00A9241C">
        <w:t xml:space="preserve">scrubbed </w:t>
      </w:r>
      <w:commentRangeEnd w:id="26"/>
      <w:r w:rsidR="00334A01">
        <w:rPr>
          <w:rStyle w:val="CommentReference"/>
        </w:rPr>
        <w:commentReference w:id="26"/>
      </w:r>
      <w:r w:rsidR="00A9241C">
        <w:t xml:space="preserve">in order to simulate the population only in states and territories that allow the recreational use of marijuana. Due to the quality of data, the focus was narrowed to Massachusetts, California, and Colorado. </w:t>
      </w:r>
    </w:p>
    <w:p w14:paraId="60440AEA" w14:textId="02653E52" w:rsidR="009D58A1" w:rsidRPr="00421E40" w:rsidRDefault="00A9241C">
      <w:r>
        <w:t xml:space="preserve"> </w:t>
      </w:r>
    </w:p>
    <w:p w14:paraId="63831FF0" w14:textId="37990662" w:rsidR="009D58A1" w:rsidRDefault="00D25B47">
      <w:pPr>
        <w:rPr>
          <w:b/>
          <w:bCs/>
        </w:rPr>
      </w:pPr>
      <w:r>
        <w:rPr>
          <w:b/>
          <w:bCs/>
        </w:rPr>
        <w:t xml:space="preserve">3: </w:t>
      </w:r>
      <w:r w:rsidR="009D58A1">
        <w:rPr>
          <w:b/>
          <w:bCs/>
        </w:rPr>
        <w:t>Results</w:t>
      </w:r>
    </w:p>
    <w:p w14:paraId="5C01E7A4" w14:textId="0A1B9861" w:rsidR="009D58A1" w:rsidRDefault="009E64A9">
      <w:pPr>
        <w:rPr>
          <w:b/>
          <w:bCs/>
        </w:rPr>
      </w:pPr>
      <w:r>
        <w:lastRenderedPageBreak/>
        <w:t xml:space="preserve">Data </w:t>
      </w:r>
      <w:del w:id="27" w:author="marc leslie" w:date="2021-06-16T09:18:00Z">
        <w:r w:rsidDel="00334A01">
          <w:delText xml:space="preserve">was </w:delText>
        </w:r>
      </w:del>
      <w:ins w:id="28" w:author="marc leslie" w:date="2021-06-16T09:18:00Z">
        <w:r w:rsidR="00334A01">
          <w:t>were</w:t>
        </w:r>
        <w:r w:rsidR="00334A01">
          <w:t xml:space="preserve"> </w:t>
        </w:r>
      </w:ins>
      <w:r>
        <w:t xml:space="preserve">fluid and </w:t>
      </w:r>
      <w:commentRangeStart w:id="29"/>
      <w:r>
        <w:t>seamlessly</w:t>
      </w:r>
      <w:commentRangeEnd w:id="29"/>
      <w:r w:rsidR="00334A01">
        <w:rPr>
          <w:rStyle w:val="CommentReference"/>
        </w:rPr>
        <w:commentReference w:id="29"/>
      </w:r>
      <w:r>
        <w:t xml:space="preserve">. The team </w:t>
      </w:r>
      <w:del w:id="30" w:author="marc leslie" w:date="2021-06-16T09:18:00Z">
        <w:r w:rsidDel="00334A01">
          <w:delText xml:space="preserve">was able to </w:delText>
        </w:r>
      </w:del>
      <w:r>
        <w:t>determine</w:t>
      </w:r>
      <w:ins w:id="31" w:author="marc leslie" w:date="2021-06-16T09:18:00Z">
        <w:r w:rsidR="00334A01">
          <w:t>d</w:t>
        </w:r>
      </w:ins>
      <w:r>
        <w:t xml:space="preserve"> the final numbers based on states revenue lines, taxable and sales funds. By combining the census data for the target states, a conclusion has been drawn.</w:t>
      </w:r>
    </w:p>
    <w:p w14:paraId="45BAE447" w14:textId="2DD45647" w:rsidR="009D58A1" w:rsidRDefault="009D58A1">
      <w:pPr>
        <w:rPr>
          <w:b/>
          <w:bCs/>
        </w:rPr>
      </w:pPr>
    </w:p>
    <w:p w14:paraId="45FEBD81" w14:textId="16D2B567" w:rsidR="009D58A1" w:rsidRPr="005513E8" w:rsidRDefault="005513E8">
      <w:r>
        <w:rPr>
          <w:b/>
          <w:bCs/>
        </w:rPr>
        <w:t>4</w:t>
      </w:r>
      <w:r w:rsidR="00421E40">
        <w:rPr>
          <w:b/>
          <w:bCs/>
        </w:rPr>
        <w:t xml:space="preserve">: </w:t>
      </w:r>
      <w:r w:rsidR="009D58A1">
        <w:rPr>
          <w:b/>
          <w:bCs/>
        </w:rPr>
        <w:t>Conclusions:</w:t>
      </w:r>
      <w:r>
        <w:rPr>
          <w:b/>
          <w:bCs/>
        </w:rPr>
        <w:t xml:space="preserve"> </w:t>
      </w:r>
      <w:r w:rsidR="009E64A9">
        <w:t xml:space="preserve">If done correctly in the right state, this investment is </w:t>
      </w:r>
      <w:del w:id="32" w:author="marc leslie" w:date="2021-06-16T09:18:00Z">
        <w:r w:rsidR="009E64A9" w:rsidDel="00334A01">
          <w:delText xml:space="preserve">a </w:delText>
        </w:r>
      </w:del>
      <w:r w:rsidR="009E64A9">
        <w:t>sound</w:t>
      </w:r>
      <w:del w:id="33" w:author="marc leslie" w:date="2021-06-16T09:18:00Z">
        <w:r w:rsidR="009E64A9" w:rsidDel="00334A01">
          <w:delText xml:space="preserve"> one</w:delText>
        </w:r>
      </w:del>
      <w:r w:rsidR="009E64A9">
        <w:t>. Money is needed up front to cover application and licensures fees. Materials are also consider</w:t>
      </w:r>
      <w:ins w:id="34" w:author="marc leslie" w:date="2021-06-16T09:19:00Z">
        <w:r w:rsidR="00334A01">
          <w:t>ed</w:t>
        </w:r>
      </w:ins>
      <w:del w:id="35" w:author="marc leslie" w:date="2021-06-16T09:19:00Z">
        <w:r w:rsidR="009E64A9" w:rsidDel="00334A01">
          <w:delText>ing</w:delText>
        </w:r>
      </w:del>
      <w:r w:rsidR="009E64A9">
        <w:t xml:space="preserve"> in the initial investment. Over</w:t>
      </w:r>
      <w:ins w:id="36" w:author="marc leslie" w:date="2021-06-16T09:19:00Z">
        <w:r w:rsidR="00334A01">
          <w:t xml:space="preserve"> </w:t>
        </w:r>
      </w:ins>
      <w:r w:rsidR="009E64A9">
        <w:t xml:space="preserve">time, money will </w:t>
      </w:r>
      <w:commentRangeStart w:id="37"/>
      <w:r w:rsidR="009E64A9">
        <w:t>turn</w:t>
      </w:r>
      <w:commentRangeEnd w:id="37"/>
      <w:r w:rsidR="00334A01">
        <w:rPr>
          <w:rStyle w:val="CommentReference"/>
        </w:rPr>
        <w:commentReference w:id="37"/>
      </w:r>
      <w:r w:rsidR="009E64A9">
        <w:t xml:space="preserve">, and the dispensary will become </w:t>
      </w:r>
      <w:del w:id="38" w:author="marc leslie" w:date="2021-06-16T09:19:00Z">
        <w:r w:rsidR="009E64A9" w:rsidDel="00334A01">
          <w:delText xml:space="preserve">a </w:delText>
        </w:r>
      </w:del>
      <w:r w:rsidR="009E64A9">
        <w:t xml:space="preserve">profitable </w:t>
      </w:r>
      <w:del w:id="39" w:author="marc leslie" w:date="2021-06-16T09:19:00Z">
        <w:r w:rsidR="009E64A9" w:rsidDel="00334A01">
          <w:delText>one</w:delText>
        </w:r>
      </w:del>
      <w:r w:rsidR="009E64A9">
        <w:t xml:space="preserve">. </w:t>
      </w:r>
    </w:p>
    <w:p w14:paraId="43823751" w14:textId="13CA1151" w:rsidR="009D58A1" w:rsidRDefault="009D58A1">
      <w:pPr>
        <w:rPr>
          <w:b/>
          <w:bCs/>
        </w:rPr>
      </w:pPr>
    </w:p>
    <w:p w14:paraId="20508168" w14:textId="243114A5" w:rsidR="009E64A9" w:rsidRDefault="005513E8">
      <w:pPr>
        <w:rPr>
          <w:ins w:id="40" w:author="marc leslie" w:date="2021-06-16T09:19:00Z"/>
          <w:b/>
          <w:bCs/>
        </w:rPr>
      </w:pPr>
      <w:r>
        <w:rPr>
          <w:b/>
          <w:bCs/>
        </w:rPr>
        <w:t>5</w:t>
      </w:r>
      <w:r w:rsidR="00421E40">
        <w:rPr>
          <w:b/>
          <w:bCs/>
        </w:rPr>
        <w:t xml:space="preserve">: </w:t>
      </w:r>
      <w:r w:rsidR="009D58A1">
        <w:rPr>
          <w:b/>
          <w:bCs/>
        </w:rPr>
        <w:t>Recommendations:</w:t>
      </w:r>
      <w:r w:rsidR="009E64A9">
        <w:rPr>
          <w:b/>
          <w:bCs/>
        </w:rPr>
        <w:t xml:space="preserve"> </w:t>
      </w:r>
      <w:r w:rsidR="009E64A9">
        <w:t xml:space="preserve">Data </w:t>
      </w:r>
      <w:del w:id="41" w:author="marc leslie" w:date="2021-06-16T09:19:00Z">
        <w:r w:rsidR="009E64A9" w:rsidDel="00334A01">
          <w:delText xml:space="preserve">is </w:delText>
        </w:r>
      </w:del>
      <w:ins w:id="42" w:author="marc leslie" w:date="2021-06-16T09:19:00Z">
        <w:r w:rsidR="00334A01">
          <w:t>are</w:t>
        </w:r>
        <w:r w:rsidR="00334A01">
          <w:t xml:space="preserve"> </w:t>
        </w:r>
      </w:ins>
      <w:r w:rsidR="009E64A9">
        <w:t>updated either quarterly, monthly, or daily</w:t>
      </w:r>
      <w:ins w:id="43" w:author="marc leslie" w:date="2021-06-16T09:19:00Z">
        <w:r w:rsidR="00334A01">
          <w:t>, depending on</w:t>
        </w:r>
      </w:ins>
      <w:del w:id="44" w:author="marc leslie" w:date="2021-06-16T09:19:00Z">
        <w:r w:rsidR="009E64A9" w:rsidDel="00334A01">
          <w:delText xml:space="preserve"> in</w:delText>
        </w:r>
      </w:del>
      <w:r w:rsidR="009E64A9">
        <w:t xml:space="preserve"> </w:t>
      </w:r>
      <w:ins w:id="45" w:author="marc leslie" w:date="2021-06-16T09:19:00Z">
        <w:r w:rsidR="00334A01">
          <w:t xml:space="preserve">the </w:t>
        </w:r>
      </w:ins>
      <w:del w:id="46" w:author="marc leslie" w:date="2021-06-16T09:19:00Z">
        <w:r w:rsidR="009E64A9" w:rsidDel="00334A01">
          <w:delText xml:space="preserve">some </w:delText>
        </w:r>
      </w:del>
      <w:r w:rsidR="009E64A9">
        <w:t>state</w:t>
      </w:r>
      <w:del w:id="47" w:author="marc leslie" w:date="2021-06-16T09:19:00Z">
        <w:r w:rsidR="009E64A9" w:rsidDel="00334A01">
          <w:delText>s</w:delText>
        </w:r>
      </w:del>
      <w:r w:rsidR="009E64A9">
        <w:t>. Also, some states regulate dispensaries differently. T</w:t>
      </w:r>
      <w:commentRangeStart w:id="48"/>
      <w:r w:rsidR="009E64A9">
        <w:t xml:space="preserve">herefore, it is in the best interest to be patient. </w:t>
      </w:r>
      <w:r>
        <w:rPr>
          <w:b/>
          <w:bCs/>
        </w:rPr>
        <w:t xml:space="preserve"> </w:t>
      </w:r>
      <w:commentRangeEnd w:id="48"/>
      <w:r w:rsidR="00334A01">
        <w:rPr>
          <w:rStyle w:val="CommentReference"/>
        </w:rPr>
        <w:commentReference w:id="48"/>
      </w:r>
    </w:p>
    <w:p w14:paraId="09F1C7C0" w14:textId="77777777" w:rsidR="00334A01" w:rsidRDefault="00334A01">
      <w:pPr>
        <w:rPr>
          <w:b/>
          <w:bCs/>
        </w:rPr>
      </w:pPr>
    </w:p>
    <w:p w14:paraId="283F5956" w14:textId="6FC57EF7" w:rsidR="006C2F2E" w:rsidRDefault="009E64A9">
      <w:r>
        <w:t>We recommend m</w:t>
      </w:r>
      <w:r w:rsidR="005513E8">
        <w:t>ore money and time to provide a more accurate picture</w:t>
      </w:r>
      <w:r>
        <w:t xml:space="preserve"> by deploying field researchers to better understand the market</w:t>
      </w:r>
      <w:del w:id="49" w:author="marc leslie" w:date="2021-06-16T09:20:00Z">
        <w:r w:rsidDel="00334A01">
          <w:delText>, itself</w:delText>
        </w:r>
      </w:del>
      <w:r>
        <w:t xml:space="preserve">. </w:t>
      </w:r>
    </w:p>
    <w:p w14:paraId="090F36A5" w14:textId="77777777" w:rsidR="006C2F2E" w:rsidRDefault="006C2F2E"/>
    <w:p w14:paraId="1EA39240" w14:textId="436AC63B" w:rsidR="006C2F2E" w:rsidRDefault="006C2F2E">
      <w:r w:rsidRPr="006C2F2E">
        <w:rPr>
          <w:b/>
          <w:bCs/>
        </w:rPr>
        <w:t>6: Future Enhancements:</w:t>
      </w:r>
      <w:r>
        <w:rPr>
          <w:b/>
          <w:bCs/>
        </w:rPr>
        <w:t xml:space="preserve"> </w:t>
      </w:r>
      <w:r>
        <w:t>With</w:t>
      </w:r>
      <w:r w:rsidR="009E64A9">
        <w:t xml:space="preserve"> </w:t>
      </w:r>
      <w:r>
        <w:t xml:space="preserve">more </w:t>
      </w:r>
      <w:r w:rsidR="009E64A9">
        <w:t xml:space="preserve">time and </w:t>
      </w:r>
      <w:r>
        <w:t>funding</w:t>
      </w:r>
      <w:r w:rsidR="009E64A9">
        <w:t>, we can</w:t>
      </w:r>
      <w:r>
        <w:t>:</w:t>
      </w:r>
    </w:p>
    <w:p w14:paraId="43582407" w14:textId="45ABE0A2" w:rsidR="006C2F2E" w:rsidRDefault="006C2F2E" w:rsidP="006C2F2E">
      <w:pPr>
        <w:pStyle w:val="ListParagraph"/>
        <w:numPr>
          <w:ilvl w:val="0"/>
          <w:numId w:val="1"/>
        </w:numPr>
      </w:pPr>
      <w:r>
        <w:t>S</w:t>
      </w:r>
      <w:r w:rsidR="009E64A9">
        <w:t xml:space="preserve">ubcontract data </w:t>
      </w:r>
      <w:r>
        <w:t>development to create data scrapes for known datasets</w:t>
      </w:r>
      <w:ins w:id="50" w:author="marc leslie" w:date="2021-06-16T09:20:00Z">
        <w:r w:rsidR="00334A01">
          <w:t xml:space="preserve">, </w:t>
        </w:r>
      </w:ins>
      <w:del w:id="51" w:author="marc leslie" w:date="2021-06-16T09:20:00Z">
        <w:r w:rsidDel="00334A01">
          <w:delText>. A</w:delText>
        </w:r>
      </w:del>
      <w:ins w:id="52" w:author="marc leslie" w:date="2021-06-16T09:20:00Z">
        <w:r w:rsidR="00334A01">
          <w:t>a</w:t>
        </w:r>
      </w:ins>
      <w:r>
        <w:t>utomating the pulling of data into our system.</w:t>
      </w:r>
    </w:p>
    <w:p w14:paraId="419FBCA3" w14:textId="3BB78F5B" w:rsidR="006C2F2E" w:rsidRDefault="006C2F2E" w:rsidP="006C2F2E">
      <w:pPr>
        <w:pStyle w:val="ListParagraph"/>
        <w:numPr>
          <w:ilvl w:val="0"/>
          <w:numId w:val="1"/>
        </w:numPr>
      </w:pPr>
      <w:r>
        <w:t xml:space="preserve">As states start to legalize cannabis, we can routinely check for any data those states may provide.  This allows us to configure ingestion of their data into our process, once </w:t>
      </w:r>
      <w:del w:id="53" w:author="marc leslie" w:date="2021-06-16T09:21:00Z">
        <w:r w:rsidDel="00334A01">
          <w:delText xml:space="preserve">the data is </w:delText>
        </w:r>
      </w:del>
      <w:r>
        <w:t>available.</w:t>
      </w:r>
      <w:r w:rsidR="009E64A9">
        <w:t xml:space="preserve"> </w:t>
      </w:r>
    </w:p>
    <w:p w14:paraId="46FBC11B" w14:textId="6CA62CBD" w:rsidR="009D58A1" w:rsidRPr="0055114A" w:rsidRDefault="006C2F2E" w:rsidP="0055114A">
      <w:pPr>
        <w:pStyle w:val="ListParagraph"/>
        <w:numPr>
          <w:ilvl w:val="0"/>
          <w:numId w:val="1"/>
        </w:numPr>
      </w:pPr>
      <w:r>
        <w:t>Enhance ou</w:t>
      </w:r>
      <w:del w:id="54" w:author="marc leslie" w:date="2021-06-16T09:22:00Z">
        <w:r w:rsidDel="00334A01">
          <w:delText>t</w:delText>
        </w:r>
      </w:del>
      <w:ins w:id="55" w:author="marc leslie" w:date="2021-06-16T09:22:00Z">
        <w:r w:rsidR="00334A01">
          <w:t>r</w:t>
        </w:r>
      </w:ins>
      <w:r>
        <w:t xml:space="preserve"> data</w:t>
      </w:r>
      <w:ins w:id="56" w:author="marc leslie" w:date="2021-06-16T09:22:00Z">
        <w:r w:rsidR="00334A01">
          <w:t xml:space="preserve"> </w:t>
        </w:r>
      </w:ins>
      <w:r>
        <w:t xml:space="preserve">model, </w:t>
      </w:r>
      <w:ins w:id="57" w:author="marc leslie" w:date="2021-06-16T09:22:00Z">
        <w:r w:rsidR="00334A01">
          <w:t xml:space="preserve">for </w:t>
        </w:r>
      </w:ins>
      <w:r>
        <w:t>example</w:t>
      </w:r>
      <w:r w:rsidR="009E64A9">
        <w:t xml:space="preserve"> </w:t>
      </w:r>
      <w:ins w:id="58" w:author="marc leslie" w:date="2021-06-16T09:22:00Z">
        <w:r w:rsidR="00334A01">
          <w:t xml:space="preserve">by unpivoting </w:t>
        </w:r>
      </w:ins>
      <w:r w:rsidR="009E64A9">
        <w:t xml:space="preserve">the Census </w:t>
      </w:r>
      <w:r>
        <w:t>table</w:t>
      </w:r>
      <w:ins w:id="59" w:author="marc leslie" w:date="2021-06-16T09:22:00Z">
        <w:r w:rsidR="00334A01">
          <w:t xml:space="preserve"> </w:t>
        </w:r>
      </w:ins>
      <w:del w:id="60" w:author="marc leslie" w:date="2021-06-16T09:22:00Z">
        <w:r w:rsidR="009E64A9" w:rsidDel="00334A01">
          <w:delText xml:space="preserve">, </w:delText>
        </w:r>
      </w:del>
      <w:r>
        <w:t xml:space="preserve">to </w:t>
      </w:r>
      <w:del w:id="61" w:author="marc leslie" w:date="2021-06-16T09:22:00Z">
        <w:r w:rsidR="005513E8" w:rsidDel="00334A01">
          <w:delText>unpivot data</w:delText>
        </w:r>
        <w:r w:rsidDel="00334A01">
          <w:delText>,</w:delText>
        </w:r>
        <w:r w:rsidR="005513E8" w:rsidDel="00334A01">
          <w:delText xml:space="preserve"> </w:delText>
        </w:r>
      </w:del>
      <w:r w:rsidR="005513E8">
        <w:t>allow</w:t>
      </w:r>
      <w:del w:id="62" w:author="marc leslie" w:date="2021-06-16T09:23:00Z">
        <w:r w:rsidDel="00334A01">
          <w:delText>ing us</w:delText>
        </w:r>
      </w:del>
      <w:r w:rsidR="005513E8">
        <w:t xml:space="preserve"> better data ingestion</w:t>
      </w:r>
      <w:r>
        <w:t xml:space="preserve"> and analysis</w:t>
      </w:r>
      <w:r w:rsidR="009E64A9">
        <w:t xml:space="preserve">. </w:t>
      </w:r>
    </w:p>
    <w:p w14:paraId="19867ECC" w14:textId="57BB0943" w:rsidR="009D58A1" w:rsidRDefault="009D58A1"/>
    <w:p w14:paraId="3D5F2F2C" w14:textId="77777777" w:rsidR="009D58A1" w:rsidRPr="009D58A1" w:rsidRDefault="009D58A1"/>
    <w:sectPr w:rsidR="009D58A1" w:rsidRPr="009D58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 leslie" w:date="2021-06-16T09:14:00Z" w:initials="ml">
    <w:p w14:paraId="142EB14B" w14:textId="601E7BE5" w:rsidR="00334A01" w:rsidRDefault="00334A01">
      <w:pPr>
        <w:pStyle w:val="CommentText"/>
      </w:pPr>
      <w:r>
        <w:rPr>
          <w:rStyle w:val="CommentReference"/>
        </w:rPr>
        <w:annotationRef/>
      </w:r>
      <w:r>
        <w:t>Some sections have the section name and the text on the same line, and some have the text start on the next line.  I would just be consistent and do them all the same way.</w:t>
      </w:r>
    </w:p>
  </w:comment>
  <w:comment w:id="26" w:author="marc leslie" w:date="2021-06-16T09:18:00Z" w:initials="ml">
    <w:p w14:paraId="552624CA" w14:textId="77777777" w:rsidR="00334A01" w:rsidRDefault="00334A01" w:rsidP="00334A01">
      <w:pPr>
        <w:pStyle w:val="CommentText"/>
      </w:pPr>
      <w:r>
        <w:rPr>
          <w:rStyle w:val="CommentReference"/>
        </w:rPr>
        <w:annotationRef/>
      </w:r>
      <w:r>
        <w:t>Not really – those states are still in the census file</w:t>
      </w:r>
    </w:p>
    <w:p w14:paraId="3B5FC5FE" w14:textId="335E3A7E" w:rsidR="00334A01" w:rsidRDefault="00334A01">
      <w:pPr>
        <w:pStyle w:val="CommentText"/>
      </w:pPr>
    </w:p>
  </w:comment>
  <w:comment w:id="29" w:author="marc leslie" w:date="2021-06-16T09:18:00Z" w:initials="ml">
    <w:p w14:paraId="6C2181C4" w14:textId="28F0426D" w:rsidR="00334A01" w:rsidRDefault="00334A01">
      <w:pPr>
        <w:pStyle w:val="CommentText"/>
      </w:pPr>
      <w:r>
        <w:rPr>
          <w:rStyle w:val="CommentReference"/>
        </w:rPr>
        <w:annotationRef/>
      </w:r>
      <w:r>
        <w:t>Is this missing a word at the end?</w:t>
      </w:r>
    </w:p>
  </w:comment>
  <w:comment w:id="37" w:author="marc leslie" w:date="2021-06-16T09:19:00Z" w:initials="ml">
    <w:p w14:paraId="42C5545D" w14:textId="191644CE" w:rsidR="00334A01" w:rsidRDefault="00334A01">
      <w:pPr>
        <w:pStyle w:val="CommentText"/>
      </w:pPr>
      <w:r>
        <w:rPr>
          <w:rStyle w:val="CommentReference"/>
        </w:rPr>
        <w:annotationRef/>
      </w:r>
      <w:r>
        <w:t>??</w:t>
      </w:r>
    </w:p>
  </w:comment>
  <w:comment w:id="48" w:author="marc leslie" w:date="2021-06-16T09:20:00Z" w:initials="ml">
    <w:p w14:paraId="1B88C102" w14:textId="30C0F3FC" w:rsidR="00334A01" w:rsidRDefault="00334A01">
      <w:pPr>
        <w:pStyle w:val="CommentText"/>
      </w:pPr>
      <w:r>
        <w:rPr>
          <w:rStyle w:val="CommentReference"/>
        </w:rPr>
        <w:annotationRef/>
      </w:r>
      <w:r>
        <w:t>Not sure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2EB14B" w15:done="0"/>
  <w15:commentEx w15:paraId="3B5FC5FE" w15:done="0"/>
  <w15:commentEx w15:paraId="6C2181C4" w15:done="0"/>
  <w15:commentEx w15:paraId="42C5545D" w15:done="0"/>
  <w15:commentEx w15:paraId="1B88C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3F62" w16cex:dateUtc="2021-06-16T13:14:00Z"/>
  <w16cex:commentExtensible w16cex:durableId="24744056" w16cex:dateUtc="2021-06-16T13:18:00Z"/>
  <w16cex:commentExtensible w16cex:durableId="24744065" w16cex:dateUtc="2021-06-16T13:18:00Z"/>
  <w16cex:commentExtensible w16cex:durableId="24744096" w16cex:dateUtc="2021-06-16T13:19:00Z"/>
  <w16cex:commentExtensible w16cex:durableId="247440C1" w16cex:dateUtc="2021-06-1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EB14B" w16cid:durableId="24743F62"/>
  <w16cid:commentId w16cid:paraId="3B5FC5FE" w16cid:durableId="24744056"/>
  <w16cid:commentId w16cid:paraId="6C2181C4" w16cid:durableId="24744065"/>
  <w16cid:commentId w16cid:paraId="42C5545D" w16cid:durableId="24744096"/>
  <w16cid:commentId w16cid:paraId="1B88C102" w16cid:durableId="247440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9432D"/>
    <w:multiLevelType w:val="hybridMultilevel"/>
    <w:tmpl w:val="26029092"/>
    <w:lvl w:ilvl="0" w:tplc="EF4CD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leslie">
    <w15:presenceInfo w15:providerId="Windows Live" w15:userId="fcc4c0d1206d50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A1"/>
    <w:rsid w:val="002A602A"/>
    <w:rsid w:val="00334A01"/>
    <w:rsid w:val="00392A75"/>
    <w:rsid w:val="00421E40"/>
    <w:rsid w:val="004E38BC"/>
    <w:rsid w:val="004E578F"/>
    <w:rsid w:val="0055114A"/>
    <w:rsid w:val="005513E8"/>
    <w:rsid w:val="006C2F2E"/>
    <w:rsid w:val="008431E7"/>
    <w:rsid w:val="00996759"/>
    <w:rsid w:val="009D58A1"/>
    <w:rsid w:val="009E64A9"/>
    <w:rsid w:val="00A9241C"/>
    <w:rsid w:val="00AA228B"/>
    <w:rsid w:val="00B72D24"/>
    <w:rsid w:val="00D25B47"/>
    <w:rsid w:val="00D4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D794"/>
  <w15:chartTrackingRefBased/>
  <w15:docId w15:val="{FF8E71FC-25D7-9B42-80D1-5DA73383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2E"/>
    <w:pPr>
      <w:ind w:left="720"/>
      <w:contextualSpacing/>
    </w:pPr>
  </w:style>
  <w:style w:type="character" w:styleId="CommentReference">
    <w:name w:val="annotation reference"/>
    <w:basedOn w:val="DefaultParagraphFont"/>
    <w:uiPriority w:val="99"/>
    <w:semiHidden/>
    <w:unhideWhenUsed/>
    <w:rsid w:val="00334A01"/>
    <w:rPr>
      <w:sz w:val="16"/>
      <w:szCs w:val="16"/>
    </w:rPr>
  </w:style>
  <w:style w:type="paragraph" w:styleId="CommentText">
    <w:name w:val="annotation text"/>
    <w:basedOn w:val="Normal"/>
    <w:link w:val="CommentTextChar"/>
    <w:uiPriority w:val="99"/>
    <w:semiHidden/>
    <w:unhideWhenUsed/>
    <w:rsid w:val="00334A01"/>
    <w:rPr>
      <w:sz w:val="20"/>
      <w:szCs w:val="20"/>
    </w:rPr>
  </w:style>
  <w:style w:type="character" w:customStyle="1" w:styleId="CommentTextChar">
    <w:name w:val="Comment Text Char"/>
    <w:basedOn w:val="DefaultParagraphFont"/>
    <w:link w:val="CommentText"/>
    <w:uiPriority w:val="99"/>
    <w:semiHidden/>
    <w:rsid w:val="00334A01"/>
    <w:rPr>
      <w:sz w:val="20"/>
      <w:szCs w:val="20"/>
    </w:rPr>
  </w:style>
  <w:style w:type="paragraph" w:styleId="CommentSubject">
    <w:name w:val="annotation subject"/>
    <w:basedOn w:val="CommentText"/>
    <w:next w:val="CommentText"/>
    <w:link w:val="CommentSubjectChar"/>
    <w:uiPriority w:val="99"/>
    <w:semiHidden/>
    <w:unhideWhenUsed/>
    <w:rsid w:val="00334A01"/>
    <w:rPr>
      <w:b/>
      <w:bCs/>
    </w:rPr>
  </w:style>
  <w:style w:type="character" w:customStyle="1" w:styleId="CommentSubjectChar">
    <w:name w:val="Comment Subject Char"/>
    <w:basedOn w:val="CommentTextChar"/>
    <w:link w:val="CommentSubject"/>
    <w:uiPriority w:val="99"/>
    <w:semiHidden/>
    <w:rsid w:val="00334A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5C9E-32DB-AF4D-B52F-AF29600E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marc leslie</cp:lastModifiedBy>
  <cp:revision>13</cp:revision>
  <dcterms:created xsi:type="dcterms:W3CDTF">2021-06-13T15:11:00Z</dcterms:created>
  <dcterms:modified xsi:type="dcterms:W3CDTF">2021-06-16T13:23:00Z</dcterms:modified>
</cp:coreProperties>
</file>